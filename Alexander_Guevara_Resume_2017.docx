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5DA21" w14:textId="77777777" w:rsidR="00AE0BF3" w:rsidRPr="00AE0BF3" w:rsidRDefault="00AE0BF3" w:rsidP="00A01A39">
      <w:pPr>
        <w:pStyle w:val="NormalWeb"/>
        <w:ind w:left="630" w:hanging="630"/>
        <w:contextualSpacing/>
        <w:jc w:val="center"/>
        <w:rPr>
          <w:ins w:id="0" w:author="Shirley Guevara-Soto" w:date="2013-09-09T22:50:00Z"/>
          <w:rFonts w:ascii="Times New Roman" w:hAnsi="Times New Roman"/>
          <w:b/>
          <w:bCs/>
          <w:sz w:val="24"/>
          <w:szCs w:val="24"/>
        </w:rPr>
      </w:pPr>
      <w:r w:rsidRPr="00AE0BF3">
        <w:rPr>
          <w:rFonts w:ascii="Times New Roman" w:hAnsi="Times New Roman"/>
          <w:b/>
          <w:bCs/>
          <w:sz w:val="24"/>
          <w:szCs w:val="24"/>
        </w:rPr>
        <w:t>ALEXANDER GUEVARA</w:t>
      </w:r>
    </w:p>
    <w:p w14:paraId="3DDDC628" w14:textId="68BBF0C4" w:rsidR="00AE0BF3" w:rsidRPr="00AE0BF3" w:rsidRDefault="00AE0BF3" w:rsidP="00AE0BF3">
      <w:pPr>
        <w:pStyle w:val="NormalWeb"/>
        <w:spacing w:before="0"/>
        <w:ind w:left="630" w:hanging="63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AE0BF3">
        <w:rPr>
          <w:rFonts w:ascii="Times New Roman" w:hAnsi="Times New Roman"/>
          <w:sz w:val="24"/>
          <w:szCs w:val="24"/>
        </w:rPr>
        <w:t xml:space="preserve">70 Webster Ave, Jersey City, NJ 07307 • (917) 842-1038 • </w:t>
      </w:r>
      <w:hyperlink r:id="rId7" w:history="1">
        <w:r w:rsidR="009346E9" w:rsidRPr="007B4AE6">
          <w:rPr>
            <w:rStyle w:val="Hyperlink"/>
            <w:rFonts w:ascii="Times New Roman" w:hAnsi="Times New Roman"/>
            <w:sz w:val="24"/>
            <w:szCs w:val="24"/>
          </w:rPr>
          <w:t>Alexgue13@gmail.com</w:t>
        </w:r>
      </w:hyperlink>
      <w:r w:rsidR="009346E9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854"/>
        <w:gridCol w:w="8605"/>
      </w:tblGrid>
      <w:tr w:rsidR="00AE0BF3" w:rsidRPr="00AE0BF3" w14:paraId="45DD0771" w14:textId="77777777" w:rsidTr="003E415D">
        <w:tc>
          <w:tcPr>
            <w:tcW w:w="1854" w:type="dxa"/>
            <w:tcBorders>
              <w:top w:val="single" w:sz="4" w:space="0" w:color="auto"/>
            </w:tcBorders>
          </w:tcPr>
          <w:p w14:paraId="0007BFC8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44550790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>EDUCATION</w:t>
            </w:r>
          </w:p>
          <w:p w14:paraId="0D100A17" w14:textId="77777777" w:rsidR="00AE0BF3" w:rsidRPr="00AE0BF3" w:rsidRDefault="00AE0BF3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8605" w:type="dxa"/>
            <w:tcBorders>
              <w:top w:val="single" w:sz="4" w:space="0" w:color="auto"/>
            </w:tcBorders>
          </w:tcPr>
          <w:p w14:paraId="3B5FCF40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</w:rPr>
            </w:pPr>
          </w:p>
          <w:p w14:paraId="659E9B3F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b/>
                <w:bCs/>
              </w:rPr>
              <w:t>Fairfield University</w:t>
            </w:r>
            <w:r w:rsidRPr="00AE0BF3">
              <w:rPr>
                <w:rFonts w:ascii="Times New Roman" w:hAnsi="Times New Roman"/>
                <w:bCs/>
              </w:rPr>
              <w:t>, Fairfield, CT</w:t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  <w:t xml:space="preserve">                                    May 2013</w:t>
            </w:r>
          </w:p>
          <w:p w14:paraId="10B6A74A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Major: Bachelor of Arts: Organizational Communication</w:t>
            </w:r>
          </w:p>
          <w:p w14:paraId="56062C44" w14:textId="663B750D" w:rsidR="00AE0BF3" w:rsidRPr="00AE0BF3" w:rsidRDefault="00AE0BF3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Double Minor: Information Systems/Philosophy</w:t>
            </w:r>
          </w:p>
        </w:tc>
      </w:tr>
      <w:tr w:rsidR="003E415D" w:rsidRPr="00AE0BF3" w14:paraId="063BB9D9" w14:textId="77777777" w:rsidTr="003E415D">
        <w:trPr>
          <w:trHeight w:val="855"/>
        </w:trPr>
        <w:tc>
          <w:tcPr>
            <w:tcW w:w="1854" w:type="dxa"/>
          </w:tcPr>
          <w:p w14:paraId="376749B9" w14:textId="77777777" w:rsidR="003E415D" w:rsidRPr="00AE0BF3" w:rsidRDefault="003E415D" w:rsidP="00057DC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AD9A755" w14:textId="6ADB2159" w:rsidR="003E415D" w:rsidRPr="003E415D" w:rsidRDefault="003E415D" w:rsidP="003E415D">
            <w:pPr>
              <w:pStyle w:val="NormalWeb"/>
              <w:spacing w:before="0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ADDITIONAL TRAINING</w:t>
            </w:r>
          </w:p>
        </w:tc>
        <w:tc>
          <w:tcPr>
            <w:tcW w:w="8605" w:type="dxa"/>
          </w:tcPr>
          <w:p w14:paraId="32DB413A" w14:textId="77777777" w:rsidR="003E415D" w:rsidRPr="00AE0BF3" w:rsidRDefault="003E415D" w:rsidP="00057DC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</w:p>
          <w:p w14:paraId="628351AD" w14:textId="77777777" w:rsidR="003E415D" w:rsidRPr="00AE0BF3" w:rsidRDefault="003E415D" w:rsidP="003E415D">
            <w:pPr>
              <w:pStyle w:val="NormalWeb"/>
              <w:tabs>
                <w:tab w:val="left" w:pos="7440"/>
              </w:tabs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b/>
              </w:rPr>
              <w:t>Borough of Manhattan Community College (BMCC)</w:t>
            </w:r>
            <w:r w:rsidRPr="00AE0BF3">
              <w:rPr>
                <w:rFonts w:ascii="Times New Roman" w:hAnsi="Times New Roman"/>
              </w:rPr>
              <w:t>, New York, NY</w:t>
            </w:r>
            <w:r w:rsidRPr="00AE0BF3">
              <w:rPr>
                <w:rFonts w:ascii="Times New Roman" w:hAnsi="Times New Roman"/>
              </w:rPr>
              <w:tab/>
              <w:t xml:space="preserve">   July 2014</w:t>
            </w:r>
          </w:p>
          <w:p w14:paraId="4A1447E1" w14:textId="77777777" w:rsidR="003E415D" w:rsidRDefault="003E415D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Certified Microsoft SQL Server 2012</w:t>
            </w:r>
          </w:p>
          <w:p w14:paraId="1D3593BC" w14:textId="143F0105" w:rsidR="00807720" w:rsidRDefault="00807720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B55695">
              <w:rPr>
                <w:rFonts w:ascii="Times New Roman" w:hAnsi="Times New Roman"/>
                <w:b/>
              </w:rPr>
              <w:t>Beginners Programmers</w:t>
            </w:r>
            <w:r w:rsidR="00B55695">
              <w:rPr>
                <w:rFonts w:ascii="Times New Roman" w:hAnsi="Times New Roman"/>
              </w:rPr>
              <w:t>, New York, NY                                                                  March 2017-Present</w:t>
            </w:r>
          </w:p>
          <w:p w14:paraId="47034964" w14:textId="77777777" w:rsidR="00B55695" w:rsidRDefault="00B55695" w:rsidP="00B5569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Selected applicants endure a </w:t>
            </w:r>
            <w:r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7 week bootcamp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,</w:t>
            </w:r>
            <w:r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 developing web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/mobile</w:t>
            </w:r>
            <w:r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 apps and critical thinking skills</w:t>
            </w:r>
          </w:p>
          <w:p w14:paraId="5AF50E8A" w14:textId="11716A2F" w:rsidR="00B55695" w:rsidRPr="00B55695" w:rsidRDefault="00B55695" w:rsidP="00B556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3E415D" w:rsidRPr="00AE0BF3" w14:paraId="7E0E3AA3" w14:textId="77777777" w:rsidTr="003E415D">
        <w:trPr>
          <w:trHeight w:val="450"/>
        </w:trPr>
        <w:tc>
          <w:tcPr>
            <w:tcW w:w="1854" w:type="dxa"/>
          </w:tcPr>
          <w:p w14:paraId="4B73529E" w14:textId="77777777" w:rsidR="003E415D" w:rsidRPr="00AE0BF3" w:rsidRDefault="003E415D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COMPUTER </w:t>
            </w:r>
          </w:p>
          <w:p w14:paraId="223545B3" w14:textId="77777777" w:rsidR="003E415D" w:rsidRPr="00AE0BF3" w:rsidRDefault="003E415D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>EXPERTISE</w:t>
            </w:r>
          </w:p>
        </w:tc>
        <w:tc>
          <w:tcPr>
            <w:tcW w:w="8605" w:type="dxa"/>
          </w:tcPr>
          <w:p w14:paraId="70BFB6BF" w14:textId="2AF081F4" w:rsidR="003E415D" w:rsidRPr="00AE0BF3" w:rsidRDefault="003E415D" w:rsidP="00D64D8C">
            <w:pPr>
              <w:pStyle w:val="NormalWeb"/>
              <w:spacing w:before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Microsoft SQL</w:t>
            </w:r>
            <w:r w:rsidRPr="00AE0BF3">
              <w:rPr>
                <w:rFonts w:ascii="Times New Roman" w:hAnsi="Times New Roman"/>
              </w:rPr>
              <w:t xml:space="preserve"> Server 2012</w:t>
            </w:r>
            <w:r>
              <w:rPr>
                <w:rFonts w:ascii="Times New Roman" w:hAnsi="Times New Roman"/>
              </w:rPr>
              <w:t xml:space="preserve">, </w:t>
            </w:r>
            <w:r w:rsidRPr="00AE0BF3">
              <w:rPr>
                <w:rFonts w:ascii="Times New Roman" w:hAnsi="Times New Roman"/>
              </w:rPr>
              <w:t xml:space="preserve">MySQL, </w:t>
            </w:r>
            <w:r>
              <w:rPr>
                <w:rFonts w:ascii="Times New Roman" w:hAnsi="Times New Roman"/>
              </w:rPr>
              <w:t>SQL Server Management Studio</w:t>
            </w:r>
            <w:r w:rsidRPr="00AE0BF3">
              <w:rPr>
                <w:rFonts w:ascii="Times New Roman" w:hAnsi="Times New Roman"/>
              </w:rPr>
              <w:t>, Proficient in Microsoft Office, All Internet Browsers, Windows Operating System, Mac OS, iOS, HTML 5,</w:t>
            </w:r>
            <w:r w:rsidR="00C678AF">
              <w:rPr>
                <w:rFonts w:ascii="Times New Roman" w:hAnsi="Times New Roman"/>
              </w:rPr>
              <w:t xml:space="preserve"> CSS,</w:t>
            </w:r>
            <w:r w:rsidRPr="00AE0BF3">
              <w:rPr>
                <w:rFonts w:ascii="Times New Roman" w:hAnsi="Times New Roman"/>
              </w:rPr>
              <w:t xml:space="preserve"> </w:t>
            </w:r>
            <w:r w:rsidR="004E43B1">
              <w:rPr>
                <w:rFonts w:ascii="Times New Roman" w:hAnsi="Times New Roman"/>
              </w:rPr>
              <w:t xml:space="preserve">Javascript, </w:t>
            </w:r>
            <w:r w:rsidR="00807720">
              <w:rPr>
                <w:rFonts w:ascii="Times New Roman" w:hAnsi="Times New Roman"/>
              </w:rPr>
              <w:t xml:space="preserve">jQuery Library, </w:t>
            </w:r>
            <w:r w:rsidR="004E43B1">
              <w:rPr>
                <w:rFonts w:ascii="Times New Roman" w:hAnsi="Times New Roman"/>
              </w:rPr>
              <w:t>React-Native, Xcode application.</w:t>
            </w:r>
          </w:p>
          <w:p w14:paraId="05D2AB9C" w14:textId="77777777" w:rsidR="003E415D" w:rsidRPr="00AE0BF3" w:rsidRDefault="003E415D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</w:p>
        </w:tc>
      </w:tr>
      <w:tr w:rsidR="003E415D" w:rsidRPr="00AE0BF3" w14:paraId="1978ADDD" w14:textId="77777777" w:rsidTr="003E415D">
        <w:tc>
          <w:tcPr>
            <w:tcW w:w="1854" w:type="dxa"/>
          </w:tcPr>
          <w:p w14:paraId="02EC7D8C" w14:textId="77777777" w:rsidR="003E415D" w:rsidRPr="00AE0BF3" w:rsidRDefault="003E415D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>WORK/</w:t>
            </w:r>
          </w:p>
          <w:p w14:paraId="459920ED" w14:textId="77777777" w:rsidR="003E415D" w:rsidRPr="00AE0BF3" w:rsidRDefault="003E415D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>VOLUNTEER EXPERIENCE</w:t>
            </w:r>
          </w:p>
        </w:tc>
        <w:tc>
          <w:tcPr>
            <w:tcW w:w="8605" w:type="dxa"/>
          </w:tcPr>
          <w:p w14:paraId="5A6AB40B" w14:textId="05150582" w:rsidR="003C211D" w:rsidRPr="003C211D" w:rsidRDefault="003C211D" w:rsidP="003C211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C211D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Optum Technology – UnitedHealth Group,</w:t>
            </w:r>
            <w:r w:rsidRPr="003C211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Basking Ridge, New Jersey</w:t>
            </w:r>
            <w:r w:rsidR="004E43B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E43B1">
              <w:rPr>
                <w:rFonts w:ascii="Times New Roman" w:hAnsi="Times New Roman" w:cs="Times New Roman"/>
                <w:bCs/>
                <w:sz w:val="20"/>
                <w:szCs w:val="20"/>
              </w:rPr>
              <w:t>February 2015 – April 2017</w:t>
            </w:r>
          </w:p>
          <w:p w14:paraId="4A89FE36" w14:textId="64F6E64D" w:rsidR="003C211D" w:rsidRPr="003C211D" w:rsidRDefault="003C211D" w:rsidP="003C211D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3C211D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IT Systems Analyst/Data Developer             </w:t>
            </w:r>
          </w:p>
          <w:p w14:paraId="5F2E2627" w14:textId="3DF999E4" w:rsidR="003C211D" w:rsidRPr="003C211D" w:rsidRDefault="003C211D" w:rsidP="003C211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211D">
              <w:rPr>
                <w:rFonts w:ascii="Times New Roman" w:hAnsi="Times New Roman" w:cs="Times New Roman"/>
                <w:sz w:val="20"/>
                <w:szCs w:val="20"/>
              </w:rPr>
              <w:t>Apply software development lifecycle methodology to evaluate current system processes and identify possible solution options for new functionality or modifica</w:t>
            </w:r>
            <w:r w:rsidR="00DA5483">
              <w:rPr>
                <w:rFonts w:ascii="Times New Roman" w:hAnsi="Times New Roman" w:cs="Times New Roman"/>
                <w:sz w:val="20"/>
                <w:szCs w:val="20"/>
              </w:rPr>
              <w:t>tions to existing functionality</w:t>
            </w:r>
          </w:p>
          <w:p w14:paraId="087A8C4D" w14:textId="70DCF1D8" w:rsidR="003C211D" w:rsidRDefault="003C211D" w:rsidP="003C211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211D">
              <w:rPr>
                <w:rFonts w:ascii="Times New Roman" w:hAnsi="Times New Roman" w:cs="Times New Roman"/>
                <w:sz w:val="20"/>
                <w:szCs w:val="20"/>
              </w:rPr>
              <w:t>Collaborate with business partners, Developers and Testers, ensuring a shared understanding of business/functional</w:t>
            </w:r>
            <w:r w:rsidR="00DA5483">
              <w:rPr>
                <w:rFonts w:ascii="Times New Roman" w:hAnsi="Times New Roman" w:cs="Times New Roman"/>
                <w:sz w:val="20"/>
                <w:szCs w:val="20"/>
              </w:rPr>
              <w:t xml:space="preserve"> requirements</w:t>
            </w:r>
          </w:p>
          <w:p w14:paraId="1FDAFE16" w14:textId="10C78C67" w:rsidR="00CA0746" w:rsidRPr="003C211D" w:rsidRDefault="00CA0746" w:rsidP="003C211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Worked with testers in creating a Detailed Test Plan, illustrating how requirements should work </w:t>
            </w:r>
          </w:p>
          <w:p w14:paraId="1F1E5E84" w14:textId="0B84A983" w:rsidR="003C211D" w:rsidRPr="003C211D" w:rsidRDefault="00DA5483" w:rsidP="003C211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C211D" w:rsidRPr="003C211D">
              <w:rPr>
                <w:rFonts w:ascii="Times New Roman" w:hAnsi="Times New Roman" w:cs="Times New Roman"/>
                <w:sz w:val="20"/>
                <w:szCs w:val="20"/>
              </w:rPr>
              <w:t>nalyzing test defects or issues, ensuring tim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elines and deliverables are met</w:t>
            </w:r>
          </w:p>
          <w:p w14:paraId="6B1CACE4" w14:textId="77777777" w:rsidR="003C211D" w:rsidRPr="003C211D" w:rsidRDefault="003C211D" w:rsidP="003C211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7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211D">
              <w:rPr>
                <w:rFonts w:ascii="Times New Roman" w:hAnsi="Times New Roman" w:cs="Times New Roman"/>
                <w:sz w:val="20"/>
                <w:szCs w:val="20"/>
              </w:rPr>
              <w:t>Developed Access databases/queries for project managers, uniting information from multiple tables</w:t>
            </w:r>
          </w:p>
          <w:p w14:paraId="462196D9" w14:textId="08A6E2DC" w:rsidR="003C211D" w:rsidRPr="009F2F62" w:rsidRDefault="00D44656" w:rsidP="003C211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78"/>
              <w:jc w:val="both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Utilized VBA/</w:t>
            </w:r>
            <w:r w:rsidR="003C211D" w:rsidRPr="003C211D">
              <w:rPr>
                <w:rFonts w:ascii="Times New Roman" w:hAnsi="Times New Roman" w:cs="Times New Roman"/>
                <w:sz w:val="20"/>
                <w:szCs w:val="20"/>
              </w:rPr>
              <w:t>SQL in designing Access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</w:t>
            </w:r>
            <w:r w:rsidR="00335B1A">
              <w:rPr>
                <w:rFonts w:ascii="Times New Roman" w:hAnsi="Times New Roman" w:cs="Times New Roman"/>
                <w:sz w:val="20"/>
                <w:szCs w:val="20"/>
              </w:rPr>
              <w:t>s/</w:t>
            </w:r>
            <w:r w:rsidR="003C211D" w:rsidRPr="003C211D">
              <w:rPr>
                <w:rFonts w:ascii="Times New Roman" w:hAnsi="Times New Roman" w:cs="Times New Roman"/>
                <w:sz w:val="20"/>
                <w:szCs w:val="20"/>
              </w:rPr>
              <w:t>queries for managers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5483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3C211D" w:rsidRPr="003C211D">
              <w:rPr>
                <w:rFonts w:ascii="Times New Roman" w:hAnsi="Times New Roman" w:cs="Times New Roman"/>
                <w:sz w:val="20"/>
                <w:szCs w:val="20"/>
              </w:rPr>
              <w:t xml:space="preserve">admins in each </w:t>
            </w:r>
            <w:r w:rsidR="00DA5483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  <w:p w14:paraId="308F0F70" w14:textId="60772ADE" w:rsidR="00241B3A" w:rsidRDefault="00FC5D64" w:rsidP="003C211D">
            <w:pPr>
              <w:pStyle w:val="NormalWeb"/>
              <w:spacing w:before="0"/>
              <w:contextualSpacing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Interactive Advertising </w:t>
            </w:r>
            <w:r w:rsidR="00241B3A">
              <w:rPr>
                <w:rFonts w:ascii="Times New Roman" w:hAnsi="Times New Roman"/>
                <w:u w:val="single"/>
              </w:rPr>
              <w:t>Bureau</w:t>
            </w:r>
            <w:r>
              <w:rPr>
                <w:rFonts w:ascii="Times New Roman" w:hAnsi="Times New Roman"/>
                <w:u w:val="single"/>
              </w:rPr>
              <w:t>,</w:t>
            </w:r>
            <w:r w:rsidRPr="00FC5D64">
              <w:rPr>
                <w:rFonts w:ascii="Times New Roman" w:hAnsi="Times New Roman"/>
              </w:rPr>
              <w:t xml:space="preserve"> New York, N.Y. </w:t>
            </w:r>
          </w:p>
          <w:p w14:paraId="32ED322A" w14:textId="462C2B57" w:rsidR="00241B3A" w:rsidRDefault="00241B3A" w:rsidP="00241B3A">
            <w:pPr>
              <w:pStyle w:val="NormalWeb"/>
              <w:tabs>
                <w:tab w:val="left" w:pos="5440"/>
                <w:tab w:val="left" w:pos="6760"/>
              </w:tabs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241B3A">
              <w:rPr>
                <w:rFonts w:ascii="Times New Roman" w:hAnsi="Times New Roman"/>
                <w:i/>
              </w:rPr>
              <w:t>Data Integrity</w:t>
            </w:r>
            <w:r>
              <w:rPr>
                <w:rFonts w:ascii="Times New Roman" w:hAnsi="Times New Roman"/>
                <w:i/>
              </w:rPr>
              <w:tab/>
              <w:t xml:space="preserve">                     </w:t>
            </w:r>
            <w:r w:rsidRPr="00241B3A">
              <w:rPr>
                <w:rFonts w:ascii="Times New Roman" w:hAnsi="Times New Roman"/>
              </w:rPr>
              <w:t>January-February 2015</w:t>
            </w:r>
          </w:p>
          <w:p w14:paraId="278787FE" w14:textId="2040C61E" w:rsidR="00241B3A" w:rsidRPr="00A65344" w:rsidRDefault="00383680" w:rsidP="00241B3A">
            <w:pPr>
              <w:pStyle w:val="NormalWeb"/>
              <w:numPr>
                <w:ilvl w:val="0"/>
                <w:numId w:val="6"/>
              </w:numPr>
              <w:tabs>
                <w:tab w:val="left" w:pos="5440"/>
                <w:tab w:val="left" w:pos="6760"/>
              </w:tabs>
              <w:spacing w:before="0"/>
              <w:ind w:left="377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Worked on</w:t>
            </w:r>
            <w:r w:rsidR="00A65344">
              <w:rPr>
                <w:rFonts w:ascii="Times New Roman" w:hAnsi="Times New Roman"/>
              </w:rPr>
              <w:t xml:space="preserve"> updating their databas</w:t>
            </w:r>
            <w:r>
              <w:rPr>
                <w:rFonts w:ascii="Times New Roman" w:hAnsi="Times New Roman"/>
              </w:rPr>
              <w:t>e before importing to their CRM</w:t>
            </w:r>
          </w:p>
          <w:p w14:paraId="5A412937" w14:textId="50FB078A" w:rsidR="00A65344" w:rsidRPr="00A65344" w:rsidRDefault="00A65344" w:rsidP="00241B3A">
            <w:pPr>
              <w:pStyle w:val="NormalWeb"/>
              <w:numPr>
                <w:ilvl w:val="0"/>
                <w:numId w:val="6"/>
              </w:numPr>
              <w:tabs>
                <w:tab w:val="left" w:pos="5440"/>
                <w:tab w:val="left" w:pos="6760"/>
              </w:tabs>
              <w:spacing w:before="0"/>
              <w:ind w:left="377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Reviewed obsolete records and entered new records into their advertising database</w:t>
            </w:r>
          </w:p>
          <w:p w14:paraId="25AA7390" w14:textId="50421438" w:rsidR="00A65344" w:rsidRPr="00383680" w:rsidRDefault="00A65344" w:rsidP="00241B3A">
            <w:pPr>
              <w:pStyle w:val="NormalWeb"/>
              <w:numPr>
                <w:ilvl w:val="0"/>
                <w:numId w:val="6"/>
              </w:numPr>
              <w:tabs>
                <w:tab w:val="left" w:pos="5440"/>
                <w:tab w:val="left" w:pos="6760"/>
              </w:tabs>
              <w:spacing w:before="0"/>
              <w:ind w:left="377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 xml:space="preserve">Used numerous online datasets to research </w:t>
            </w:r>
            <w:r w:rsidR="00383680">
              <w:rPr>
                <w:rFonts w:ascii="Times New Roman" w:hAnsi="Times New Roman"/>
              </w:rPr>
              <w:t>records (eg. Linkedin, Crunchbase, Google, etc)</w:t>
            </w:r>
          </w:p>
          <w:p w14:paraId="2739AF7B" w14:textId="544B7839" w:rsidR="00383680" w:rsidRPr="00383680" w:rsidRDefault="00383680" w:rsidP="00241B3A">
            <w:pPr>
              <w:pStyle w:val="NormalWeb"/>
              <w:numPr>
                <w:ilvl w:val="0"/>
                <w:numId w:val="6"/>
              </w:numPr>
              <w:tabs>
                <w:tab w:val="left" w:pos="5440"/>
                <w:tab w:val="left" w:pos="6760"/>
              </w:tabs>
              <w:spacing w:before="0"/>
              <w:ind w:left="377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Responsible in handling detailed information and accurately portraying their record to the database</w:t>
            </w:r>
          </w:p>
          <w:p w14:paraId="6E5014F8" w14:textId="2531E864" w:rsidR="00383680" w:rsidRPr="00FC5D64" w:rsidRDefault="00FC5D64" w:rsidP="00241B3A">
            <w:pPr>
              <w:pStyle w:val="NormalWeb"/>
              <w:numPr>
                <w:ilvl w:val="0"/>
                <w:numId w:val="6"/>
              </w:numPr>
              <w:tabs>
                <w:tab w:val="left" w:pos="5440"/>
                <w:tab w:val="left" w:pos="6760"/>
              </w:tabs>
              <w:spacing w:before="0"/>
              <w:ind w:left="377"/>
              <w:contextualSpacing/>
              <w:rPr>
                <w:rFonts w:ascii="Times New Roman" w:hAnsi="Times New Roman"/>
              </w:rPr>
            </w:pPr>
            <w:r w:rsidRPr="00FC5D64">
              <w:rPr>
                <w:rFonts w:ascii="Times New Roman" w:hAnsi="Times New Roman"/>
              </w:rPr>
              <w:t>Comp</w:t>
            </w:r>
            <w:r>
              <w:rPr>
                <w:rFonts w:ascii="Times New Roman" w:hAnsi="Times New Roman"/>
              </w:rPr>
              <w:t xml:space="preserve">leted assignment leaving full detailed notes on any changes done to the database </w:t>
            </w:r>
          </w:p>
          <w:p w14:paraId="2E1571A3" w14:textId="77777777" w:rsidR="00241B3A" w:rsidRDefault="00241B3A" w:rsidP="00FC5D64">
            <w:pPr>
              <w:pStyle w:val="NormalWeb"/>
              <w:spacing w:before="0"/>
              <w:contextualSpacing/>
              <w:rPr>
                <w:rFonts w:ascii="Times New Roman" w:hAnsi="Times New Roman"/>
                <w:u w:val="single"/>
              </w:rPr>
            </w:pPr>
          </w:p>
          <w:p w14:paraId="1E90FF5D" w14:textId="77777777" w:rsidR="003E415D" w:rsidRPr="00AE0BF3" w:rsidRDefault="003E415D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u w:val="single"/>
              </w:rPr>
              <w:t>Parks &amp; Recreation</w:t>
            </w:r>
            <w:r w:rsidRPr="00AE0BF3">
              <w:rPr>
                <w:rFonts w:ascii="Times New Roman" w:hAnsi="Times New Roman"/>
              </w:rPr>
              <w:t>, New York, N.Y.                                                                             March - June 2014</w:t>
            </w:r>
          </w:p>
          <w:p w14:paraId="3BA16668" w14:textId="77777777" w:rsidR="003E415D" w:rsidRPr="00AE0BF3" w:rsidRDefault="003E415D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i/>
              </w:rPr>
            </w:pPr>
            <w:r w:rsidRPr="00AE0BF3">
              <w:rPr>
                <w:rFonts w:ascii="Times New Roman" w:hAnsi="Times New Roman"/>
                <w:i/>
              </w:rPr>
              <w:t>System Analyst Intern</w:t>
            </w:r>
          </w:p>
          <w:p w14:paraId="39E27288" w14:textId="77777777" w:rsidR="003E415D" w:rsidRPr="00AE0BF3" w:rsidRDefault="003E415D" w:rsidP="00AE0BF3">
            <w:pPr>
              <w:pStyle w:val="NormalWeb"/>
              <w:numPr>
                <w:ilvl w:val="0"/>
                <w:numId w:val="5"/>
              </w:numPr>
              <w:spacing w:before="0"/>
              <w:contextualSpacing/>
              <w:rPr>
                <w:rFonts w:ascii="Times New Roman" w:hAnsi="Times New Roman"/>
                <w:i/>
              </w:rPr>
            </w:pPr>
            <w:r w:rsidRPr="00AE0BF3">
              <w:rPr>
                <w:rFonts w:ascii="Times New Roman" w:hAnsi="Times New Roman"/>
              </w:rPr>
              <w:t>Responsible for entering confidential information into a customized program where accuracy and confidentiality are essential</w:t>
            </w:r>
          </w:p>
          <w:p w14:paraId="3F50A193" w14:textId="77777777" w:rsidR="003E415D" w:rsidRPr="00AE0BF3" w:rsidRDefault="003E415D" w:rsidP="00AE0BF3">
            <w:pPr>
              <w:pStyle w:val="NormalWeb"/>
              <w:numPr>
                <w:ilvl w:val="0"/>
                <w:numId w:val="5"/>
              </w:numPr>
              <w:spacing w:before="0"/>
              <w:contextualSpacing/>
              <w:rPr>
                <w:rFonts w:ascii="Times New Roman" w:hAnsi="Times New Roman"/>
                <w:i/>
              </w:rPr>
            </w:pPr>
            <w:r w:rsidRPr="00AE0BF3">
              <w:rPr>
                <w:rFonts w:ascii="Times New Roman" w:hAnsi="Times New Roman"/>
              </w:rPr>
              <w:t>Assisted with the construction, updates, and redevelopment of database projects</w:t>
            </w:r>
          </w:p>
          <w:p w14:paraId="135359E6" w14:textId="77777777" w:rsidR="003E415D" w:rsidRPr="00AE0BF3" w:rsidRDefault="003E415D" w:rsidP="00AE0BF3">
            <w:pPr>
              <w:pStyle w:val="NormalWeb"/>
              <w:numPr>
                <w:ilvl w:val="0"/>
                <w:numId w:val="5"/>
              </w:numPr>
              <w:spacing w:before="0"/>
              <w:contextualSpacing/>
              <w:rPr>
                <w:rFonts w:ascii="Times New Roman" w:hAnsi="Times New Roman"/>
                <w:i/>
              </w:rPr>
            </w:pPr>
            <w:r w:rsidRPr="00AE0BF3">
              <w:rPr>
                <w:rFonts w:ascii="Times New Roman" w:hAnsi="Times New Roman"/>
              </w:rPr>
              <w:t>Responsible for creating step-by step manuals of programs that are used by other colleagues in the department</w:t>
            </w:r>
          </w:p>
          <w:p w14:paraId="7FAC89B1" w14:textId="77777777" w:rsidR="003E415D" w:rsidRPr="00FC5D64" w:rsidRDefault="003E415D" w:rsidP="00AE0BF3">
            <w:pPr>
              <w:pStyle w:val="NormalWeb"/>
              <w:numPr>
                <w:ilvl w:val="0"/>
                <w:numId w:val="5"/>
              </w:numPr>
              <w:spacing w:before="0"/>
              <w:contextualSpacing/>
              <w:rPr>
                <w:rFonts w:ascii="Times New Roman" w:hAnsi="Times New Roman"/>
                <w:i/>
              </w:rPr>
            </w:pPr>
            <w:r w:rsidRPr="00AE0BF3">
              <w:rPr>
                <w:rFonts w:ascii="Times New Roman" w:hAnsi="Times New Roman"/>
              </w:rPr>
              <w:t>Assisted administrators with various ad hoc requests</w:t>
            </w:r>
          </w:p>
          <w:p w14:paraId="37D6CA82" w14:textId="77777777" w:rsidR="00FC5D64" w:rsidRDefault="00FC5D64" w:rsidP="00FC5D64">
            <w:pPr>
              <w:pStyle w:val="NormalWeb"/>
              <w:spacing w:before="0"/>
              <w:contextualSpacing/>
              <w:rPr>
                <w:rFonts w:ascii="Times New Roman" w:hAnsi="Times New Roman"/>
              </w:rPr>
            </w:pPr>
          </w:p>
          <w:p w14:paraId="46239C3E" w14:textId="2DBC930A" w:rsidR="00FC5D64" w:rsidRDefault="00FC5D64" w:rsidP="00FC5D64">
            <w:pPr>
              <w:pStyle w:val="NormalWeb"/>
              <w:spacing w:before="0"/>
              <w:contextualSpacing/>
              <w:rPr>
                <w:rFonts w:ascii="Times New Roman" w:hAnsi="Times New Roman"/>
              </w:rPr>
            </w:pPr>
            <w:r w:rsidRPr="00FC5D64">
              <w:rPr>
                <w:rFonts w:ascii="Times New Roman" w:hAnsi="Times New Roman"/>
                <w:u w:val="single"/>
              </w:rPr>
              <w:t>Older Adults Technology Service</w:t>
            </w:r>
            <w:r>
              <w:rPr>
                <w:rFonts w:ascii="Times New Roman" w:hAnsi="Times New Roman"/>
                <w:u w:val="single"/>
              </w:rPr>
              <w:t>,</w:t>
            </w:r>
            <w:r w:rsidRPr="00801C48">
              <w:rPr>
                <w:rFonts w:ascii="Times New Roman" w:hAnsi="Times New Roman"/>
              </w:rPr>
              <w:t xml:space="preserve"> </w:t>
            </w:r>
            <w:r w:rsidR="00801C48" w:rsidRPr="00801C48">
              <w:rPr>
                <w:rFonts w:ascii="Times New Roman" w:hAnsi="Times New Roman"/>
              </w:rPr>
              <w:t xml:space="preserve">New York, N.Y. </w:t>
            </w:r>
          </w:p>
          <w:p w14:paraId="130D8CD9" w14:textId="478253B2" w:rsidR="005D51C3" w:rsidRPr="005D51C3" w:rsidRDefault="005D51C3" w:rsidP="005D51C3">
            <w:pPr>
              <w:pStyle w:val="NormalWeb"/>
              <w:tabs>
                <w:tab w:val="left" w:pos="6880"/>
              </w:tabs>
              <w:spacing w:before="0"/>
              <w:contextualSpacing/>
              <w:rPr>
                <w:rFonts w:ascii="Times New Roman" w:hAnsi="Times New Roman"/>
                <w:i/>
              </w:rPr>
            </w:pPr>
            <w:r w:rsidRPr="005D51C3">
              <w:rPr>
                <w:rFonts w:ascii="Times New Roman" w:hAnsi="Times New Roman"/>
                <w:i/>
              </w:rPr>
              <w:t>Technology Trainer</w:t>
            </w:r>
            <w:r>
              <w:rPr>
                <w:rFonts w:ascii="Times New Roman" w:hAnsi="Times New Roman"/>
                <w:i/>
              </w:rPr>
              <w:t xml:space="preserve">                                                                                            </w:t>
            </w:r>
            <w:r w:rsidRPr="005D51C3">
              <w:rPr>
                <w:rFonts w:ascii="Times New Roman" w:hAnsi="Times New Roman"/>
              </w:rPr>
              <w:t>November-December 2013</w:t>
            </w:r>
          </w:p>
          <w:p w14:paraId="7724FD1E" w14:textId="6F87195A" w:rsidR="00FC50D6" w:rsidRDefault="005D51C3" w:rsidP="00FC50D6">
            <w:pPr>
              <w:pStyle w:val="NormalWeb"/>
              <w:numPr>
                <w:ilvl w:val="0"/>
                <w:numId w:val="7"/>
              </w:numPr>
              <w:spacing w:before="0"/>
              <w:ind w:left="377" w:hanging="37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Taught senior citizen the everyday use of technology (Smartphones, </w:t>
            </w:r>
            <w:r w:rsidR="00DA5483">
              <w:rPr>
                <w:rFonts w:ascii="Times New Roman" w:hAnsi="Times New Roman"/>
              </w:rPr>
              <w:t>Tablets</w:t>
            </w:r>
            <w:r>
              <w:rPr>
                <w:rFonts w:ascii="Times New Roman" w:hAnsi="Times New Roman"/>
              </w:rPr>
              <w:t>,</w:t>
            </w:r>
            <w:r w:rsidR="00DA5483">
              <w:rPr>
                <w:rFonts w:ascii="Times New Roman" w:hAnsi="Times New Roman"/>
              </w:rPr>
              <w:t xml:space="preserve"> Social </w:t>
            </w:r>
            <w:r w:rsidR="00FC50D6">
              <w:rPr>
                <w:rFonts w:ascii="Times New Roman" w:hAnsi="Times New Roman"/>
              </w:rPr>
              <w:t>Networks, etc)</w:t>
            </w:r>
          </w:p>
          <w:p w14:paraId="484DCC12" w14:textId="3D0B7C05" w:rsidR="00FC50D6" w:rsidRDefault="00FC50D6" w:rsidP="00FC50D6">
            <w:pPr>
              <w:pStyle w:val="NormalWeb"/>
              <w:numPr>
                <w:ilvl w:val="0"/>
                <w:numId w:val="7"/>
              </w:numPr>
              <w:spacing w:before="0"/>
              <w:ind w:left="377" w:hanging="37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Assisted in classes and demonstrated detailed instructions on how to maneuver a</w:t>
            </w:r>
            <w:r w:rsidR="00832FDF">
              <w:rPr>
                <w:rFonts w:ascii="Times New Roman" w:hAnsi="Times New Roman"/>
              </w:rPr>
              <w:t xml:space="preserve"> device</w:t>
            </w:r>
          </w:p>
          <w:p w14:paraId="713E4820" w14:textId="08D2EC1F" w:rsidR="005D51C3" w:rsidRPr="009721B8" w:rsidRDefault="00FC50D6" w:rsidP="00FC5D64">
            <w:pPr>
              <w:pStyle w:val="NormalWeb"/>
              <w:numPr>
                <w:ilvl w:val="0"/>
                <w:numId w:val="7"/>
              </w:numPr>
              <w:spacing w:before="0"/>
              <w:ind w:left="377" w:hanging="377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Engaged with members in a certain type of speech so they can fully understand the concept and functionality</w:t>
            </w:r>
            <w:r w:rsidR="00832FDF">
              <w:rPr>
                <w:rFonts w:ascii="Times New Roman" w:hAnsi="Times New Roman"/>
              </w:rPr>
              <w:t xml:space="preserve"> of using a device</w:t>
            </w:r>
          </w:p>
          <w:p w14:paraId="192B53E6" w14:textId="77777777" w:rsidR="003E415D" w:rsidRPr="00AE0BF3" w:rsidRDefault="003E415D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u w:val="single"/>
              </w:rPr>
            </w:pPr>
          </w:p>
          <w:p w14:paraId="2E3E5721" w14:textId="77777777" w:rsidR="003E415D" w:rsidRPr="00AE0BF3" w:rsidRDefault="003E415D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u w:val="single"/>
              </w:rPr>
              <w:t>Computer and Networking Service</w:t>
            </w:r>
            <w:r w:rsidRPr="00AE0BF3">
              <w:rPr>
                <w:rFonts w:ascii="Times New Roman" w:hAnsi="Times New Roman"/>
                <w:b/>
                <w:bCs/>
              </w:rPr>
              <w:t xml:space="preserve">, </w:t>
            </w:r>
            <w:r w:rsidRPr="00AE0BF3">
              <w:rPr>
                <w:rFonts w:ascii="Times New Roman" w:hAnsi="Times New Roman"/>
              </w:rPr>
              <w:t>Fairfield University, CT                                      Feb 2010-May 2013</w:t>
            </w:r>
          </w:p>
          <w:p w14:paraId="4DFEFDB8" w14:textId="6068783D" w:rsidR="003E415D" w:rsidRPr="00AE0BF3" w:rsidRDefault="003E415D" w:rsidP="00B55695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i/>
              </w:rPr>
              <w:t>Senior</w:t>
            </w:r>
            <w:r w:rsidRPr="00AE0BF3">
              <w:rPr>
                <w:rFonts w:ascii="Times New Roman" w:hAnsi="Times New Roman"/>
              </w:rPr>
              <w:t xml:space="preserve"> </w:t>
            </w:r>
            <w:r w:rsidRPr="00AE0BF3">
              <w:rPr>
                <w:rFonts w:ascii="Times New Roman" w:hAnsi="Times New Roman"/>
                <w:i/>
                <w:iCs/>
              </w:rPr>
              <w:t>Computer Technician</w:t>
            </w:r>
            <w:r w:rsidRPr="00AE0BF3">
              <w:rPr>
                <w:rFonts w:ascii="Times New Roman" w:hAnsi="Times New Roman"/>
              </w:rPr>
              <w:t xml:space="preserve"> </w:t>
            </w:r>
            <w:bookmarkStart w:id="1" w:name="_GoBack"/>
            <w:bookmarkEnd w:id="1"/>
          </w:p>
          <w:p w14:paraId="4A58638B" w14:textId="77777777" w:rsidR="003E415D" w:rsidRPr="00AE0BF3" w:rsidRDefault="003E415D" w:rsidP="00D64D8C">
            <w:pPr>
              <w:pStyle w:val="NormalWeb"/>
              <w:numPr>
                <w:ilvl w:val="0"/>
                <w:numId w:val="1"/>
              </w:numPr>
              <w:tabs>
                <w:tab w:val="clear" w:pos="360"/>
                <w:tab w:val="num" w:pos="-450"/>
              </w:tabs>
              <w:spacing w:before="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Mentored new employees with their transition into the new work environment and helped them complete their assignments so as to increase overall department productivity</w:t>
            </w:r>
          </w:p>
          <w:p w14:paraId="75E58C0C" w14:textId="77777777" w:rsidR="003E415D" w:rsidRPr="00AE0BF3" w:rsidRDefault="003E415D" w:rsidP="00D64D8C">
            <w:pPr>
              <w:pStyle w:val="NormalWeb"/>
              <w:numPr>
                <w:ilvl w:val="0"/>
                <w:numId w:val="1"/>
              </w:numPr>
              <w:tabs>
                <w:tab w:val="clear" w:pos="360"/>
                <w:tab w:val="num" w:pos="-450"/>
              </w:tabs>
              <w:spacing w:before="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Helped and advised on how to make the environment more customer friendly making the customer’s satisfaction a main priority</w:t>
            </w:r>
          </w:p>
          <w:p w14:paraId="023A9589" w14:textId="77777777" w:rsidR="003E415D" w:rsidRPr="00AE0BF3" w:rsidRDefault="003E415D" w:rsidP="00D64D8C">
            <w:pPr>
              <w:pStyle w:val="NormalWeb"/>
              <w:numPr>
                <w:ilvl w:val="0"/>
                <w:numId w:val="1"/>
              </w:numPr>
              <w:tabs>
                <w:tab w:val="clear" w:pos="360"/>
                <w:tab w:val="num" w:pos="-450"/>
              </w:tabs>
              <w:spacing w:before="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Analyzed and reported any technical problems that arose after working hours</w:t>
            </w:r>
          </w:p>
          <w:p w14:paraId="71385744" w14:textId="25869A36" w:rsidR="00FC5D64" w:rsidRPr="00FC5D64" w:rsidRDefault="003E415D" w:rsidP="00FC5D64">
            <w:pPr>
              <w:pStyle w:val="NormalWeb"/>
              <w:numPr>
                <w:ilvl w:val="0"/>
                <w:numId w:val="1"/>
              </w:numPr>
              <w:tabs>
                <w:tab w:val="clear" w:pos="360"/>
                <w:tab w:val="num" w:pos="-450"/>
              </w:tabs>
              <w:spacing w:before="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Proactively provided supervisor with ideas on ways to improve communication with customers (eg. Creating a Facebook page and other social media)</w:t>
            </w:r>
          </w:p>
        </w:tc>
      </w:tr>
    </w:tbl>
    <w:p w14:paraId="475C7843" w14:textId="77777777" w:rsidR="00570F73" w:rsidRPr="00AE0BF3" w:rsidRDefault="00570F73" w:rsidP="00A8103C">
      <w:pPr>
        <w:rPr>
          <w:rFonts w:ascii="Times New Roman" w:hAnsi="Times New Roman" w:cs="Times New Roman"/>
        </w:rPr>
      </w:pPr>
    </w:p>
    <w:sectPr w:rsidR="00570F73" w:rsidRPr="00AE0BF3" w:rsidSect="00AE0B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31D"/>
    <w:multiLevelType w:val="multilevel"/>
    <w:tmpl w:val="69BCB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57857F0"/>
    <w:multiLevelType w:val="hybridMultilevel"/>
    <w:tmpl w:val="9380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37257"/>
    <w:multiLevelType w:val="hybridMultilevel"/>
    <w:tmpl w:val="8102C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CF20C3"/>
    <w:multiLevelType w:val="multilevel"/>
    <w:tmpl w:val="2F2A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4C471E"/>
    <w:multiLevelType w:val="hybridMultilevel"/>
    <w:tmpl w:val="0278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D69CD"/>
    <w:multiLevelType w:val="hybridMultilevel"/>
    <w:tmpl w:val="62B40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D81D92"/>
    <w:multiLevelType w:val="hybridMultilevel"/>
    <w:tmpl w:val="2B5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86554A"/>
    <w:multiLevelType w:val="hybridMultilevel"/>
    <w:tmpl w:val="4F62F4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DD01DE8"/>
    <w:multiLevelType w:val="hybridMultilevel"/>
    <w:tmpl w:val="246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F3"/>
    <w:rsid w:val="00057DCD"/>
    <w:rsid w:val="00241B3A"/>
    <w:rsid w:val="00335B1A"/>
    <w:rsid w:val="00383680"/>
    <w:rsid w:val="003C211D"/>
    <w:rsid w:val="003E415D"/>
    <w:rsid w:val="004B1F28"/>
    <w:rsid w:val="004C1237"/>
    <w:rsid w:val="004E43B1"/>
    <w:rsid w:val="005222B9"/>
    <w:rsid w:val="00570F73"/>
    <w:rsid w:val="005B5887"/>
    <w:rsid w:val="005D51C3"/>
    <w:rsid w:val="00801C48"/>
    <w:rsid w:val="00807720"/>
    <w:rsid w:val="00832FDF"/>
    <w:rsid w:val="00864D14"/>
    <w:rsid w:val="009346E9"/>
    <w:rsid w:val="00967CE6"/>
    <w:rsid w:val="009721B8"/>
    <w:rsid w:val="009B053F"/>
    <w:rsid w:val="00A01A39"/>
    <w:rsid w:val="00A53CCC"/>
    <w:rsid w:val="00A5749C"/>
    <w:rsid w:val="00A65344"/>
    <w:rsid w:val="00A8103C"/>
    <w:rsid w:val="00AE0BF3"/>
    <w:rsid w:val="00B55695"/>
    <w:rsid w:val="00C678AF"/>
    <w:rsid w:val="00C67CBB"/>
    <w:rsid w:val="00CA0746"/>
    <w:rsid w:val="00D44656"/>
    <w:rsid w:val="00D64D8C"/>
    <w:rsid w:val="00DA5483"/>
    <w:rsid w:val="00F52F24"/>
    <w:rsid w:val="00F829D2"/>
    <w:rsid w:val="00FC50D6"/>
    <w:rsid w:val="00F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10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F3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BF3"/>
    <w:pPr>
      <w:spacing w:before="100" w:beforeAutospacing="1" w:after="0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BF3"/>
    <w:pPr>
      <w:ind w:left="720"/>
      <w:contextualSpacing/>
    </w:pPr>
  </w:style>
  <w:style w:type="table" w:styleId="TableGrid">
    <w:name w:val="Table Grid"/>
    <w:basedOn w:val="TableNormal"/>
    <w:uiPriority w:val="59"/>
    <w:rsid w:val="00AE0BF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F3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BF3"/>
    <w:pPr>
      <w:spacing w:before="100" w:beforeAutospacing="1" w:after="0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BF3"/>
    <w:pPr>
      <w:ind w:left="720"/>
      <w:contextualSpacing/>
    </w:pPr>
  </w:style>
  <w:style w:type="table" w:styleId="TableGrid">
    <w:name w:val="Table Grid"/>
    <w:basedOn w:val="TableNormal"/>
    <w:uiPriority w:val="59"/>
    <w:rsid w:val="00AE0BF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lexgue13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FC6BB-89BB-B148-AD7E-BADA6623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597</Words>
  <Characters>3406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Schroders Investment Management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Soto, Shirley</dc:creator>
  <cp:lastModifiedBy>Alexander Guevara</cp:lastModifiedBy>
  <cp:revision>3</cp:revision>
  <dcterms:created xsi:type="dcterms:W3CDTF">2017-01-16T21:18:00Z</dcterms:created>
  <dcterms:modified xsi:type="dcterms:W3CDTF">2017-05-10T17:26:00Z</dcterms:modified>
</cp:coreProperties>
</file>